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University Social Network Database System</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both"/>
        <w:rPr>
          <w:color w:val="202124"/>
          <w:sz w:val="25"/>
          <w:szCs w:val="25"/>
          <w:highlight w:val="white"/>
        </w:rPr>
      </w:pPr>
      <w:r w:rsidDel="00000000" w:rsidR="00000000" w:rsidRPr="00000000">
        <w:rPr>
          <w:color w:val="202124"/>
          <w:sz w:val="25"/>
          <w:szCs w:val="25"/>
          <w:highlight w:val="white"/>
          <w:rtl w:val="0"/>
        </w:rPr>
        <w:t xml:space="preserve">A university s</w:t>
      </w:r>
      <w:r w:rsidDel="00000000" w:rsidR="00000000" w:rsidRPr="00000000">
        <w:rPr>
          <w:color w:val="202124"/>
          <w:sz w:val="25"/>
          <w:szCs w:val="25"/>
          <w:highlight w:val="white"/>
          <w:rtl w:val="0"/>
        </w:rPr>
        <w:t xml:space="preserve">ocial networking site provides a variety of opportunities for students, professors, employers and groups to facilitate communication, information sharing, collaboration, and entertainment. The users can post their information and other users can like, comment and collaborate on the post. Users can also use it as a marketplace or discuss accommodation availability or requirements.</w:t>
      </w:r>
    </w:p>
    <w:p w:rsidR="00000000" w:rsidDel="00000000" w:rsidP="00000000" w:rsidRDefault="00000000" w:rsidRPr="00000000" w14:paraId="00000004">
      <w:pPr>
        <w:jc w:val="both"/>
        <w:rPr>
          <w:color w:val="202124"/>
          <w:sz w:val="25"/>
          <w:szCs w:val="25"/>
          <w:highlight w:val="white"/>
        </w:rPr>
      </w:pPr>
      <w:r w:rsidDel="00000000" w:rsidR="00000000" w:rsidRPr="00000000">
        <w:rPr>
          <w:rtl w:val="0"/>
        </w:rPr>
      </w:r>
    </w:p>
    <w:p w:rsidR="00000000" w:rsidDel="00000000" w:rsidP="00000000" w:rsidRDefault="00000000" w:rsidRPr="00000000" w14:paraId="00000005">
      <w:pPr>
        <w:jc w:val="both"/>
        <w:rPr>
          <w:color w:val="202124"/>
          <w:sz w:val="25"/>
          <w:szCs w:val="25"/>
          <w:highlight w:val="white"/>
        </w:rPr>
      </w:pPr>
      <w:r w:rsidDel="00000000" w:rsidR="00000000" w:rsidRPr="00000000">
        <w:rPr>
          <w:color w:val="202124"/>
          <w:sz w:val="25"/>
          <w:szCs w:val="25"/>
          <w:highlight w:val="white"/>
          <w:rtl w:val="0"/>
        </w:rPr>
        <w:t xml:space="preserve">Below are the </w:t>
      </w:r>
      <w:r w:rsidDel="00000000" w:rsidR="00000000" w:rsidRPr="00000000">
        <w:rPr>
          <w:b w:val="1"/>
          <w:color w:val="202124"/>
          <w:sz w:val="25"/>
          <w:szCs w:val="25"/>
          <w:highlight w:val="white"/>
          <w:rtl w:val="0"/>
        </w:rPr>
        <w:t xml:space="preserve">list of entities </w:t>
      </w:r>
      <w:r w:rsidDel="00000000" w:rsidR="00000000" w:rsidRPr="00000000">
        <w:rPr>
          <w:color w:val="202124"/>
          <w:sz w:val="25"/>
          <w:szCs w:val="25"/>
          <w:highlight w:val="white"/>
          <w:rtl w:val="0"/>
        </w:rPr>
        <w:t xml:space="preserve">for initial ERD.</w:t>
      </w:r>
    </w:p>
    <w:p w:rsidR="00000000" w:rsidDel="00000000" w:rsidP="00000000" w:rsidRDefault="00000000" w:rsidRPr="00000000" w14:paraId="00000006">
      <w:pPr>
        <w:numPr>
          <w:ilvl w:val="0"/>
          <w:numId w:val="3"/>
        </w:numPr>
        <w:ind w:left="720" w:hanging="360"/>
        <w:jc w:val="both"/>
        <w:rPr>
          <w:color w:val="202124"/>
          <w:sz w:val="25"/>
          <w:szCs w:val="25"/>
          <w:highlight w:val="white"/>
          <w:u w:val="none"/>
        </w:rPr>
      </w:pPr>
      <w:r w:rsidDel="00000000" w:rsidR="00000000" w:rsidRPr="00000000">
        <w:rPr>
          <w:color w:val="202124"/>
          <w:sz w:val="25"/>
          <w:szCs w:val="25"/>
          <w:highlight w:val="white"/>
          <w:rtl w:val="0"/>
        </w:rPr>
        <w:t xml:space="preserve">Student</w:t>
      </w:r>
    </w:p>
    <w:p w:rsidR="00000000" w:rsidDel="00000000" w:rsidP="00000000" w:rsidRDefault="00000000" w:rsidRPr="00000000" w14:paraId="00000007">
      <w:pPr>
        <w:numPr>
          <w:ilvl w:val="0"/>
          <w:numId w:val="3"/>
        </w:numPr>
        <w:ind w:left="720" w:hanging="360"/>
        <w:jc w:val="both"/>
        <w:rPr>
          <w:color w:val="202124"/>
          <w:sz w:val="25"/>
          <w:szCs w:val="25"/>
          <w:highlight w:val="white"/>
          <w:u w:val="none"/>
        </w:rPr>
      </w:pPr>
      <w:r w:rsidDel="00000000" w:rsidR="00000000" w:rsidRPr="00000000">
        <w:rPr>
          <w:color w:val="202124"/>
          <w:sz w:val="25"/>
          <w:szCs w:val="25"/>
          <w:highlight w:val="white"/>
          <w:rtl w:val="0"/>
        </w:rPr>
        <w:t xml:space="preserve">Professor</w:t>
      </w:r>
    </w:p>
    <w:p w:rsidR="00000000" w:rsidDel="00000000" w:rsidP="00000000" w:rsidRDefault="00000000" w:rsidRPr="00000000" w14:paraId="00000008">
      <w:pPr>
        <w:numPr>
          <w:ilvl w:val="0"/>
          <w:numId w:val="3"/>
        </w:numPr>
        <w:ind w:left="720" w:hanging="360"/>
        <w:jc w:val="both"/>
        <w:rPr>
          <w:color w:val="202124"/>
          <w:sz w:val="25"/>
          <w:szCs w:val="25"/>
          <w:highlight w:val="white"/>
          <w:u w:val="none"/>
        </w:rPr>
      </w:pPr>
      <w:r w:rsidDel="00000000" w:rsidR="00000000" w:rsidRPr="00000000">
        <w:rPr>
          <w:color w:val="202124"/>
          <w:sz w:val="25"/>
          <w:szCs w:val="25"/>
          <w:highlight w:val="white"/>
          <w:rtl w:val="0"/>
        </w:rPr>
        <w:t xml:space="preserve">Employer</w:t>
      </w:r>
    </w:p>
    <w:p w:rsidR="00000000" w:rsidDel="00000000" w:rsidP="00000000" w:rsidRDefault="00000000" w:rsidRPr="00000000" w14:paraId="00000009">
      <w:pPr>
        <w:numPr>
          <w:ilvl w:val="0"/>
          <w:numId w:val="3"/>
        </w:numPr>
        <w:ind w:left="720" w:hanging="360"/>
        <w:jc w:val="both"/>
        <w:rPr>
          <w:color w:val="202124"/>
          <w:sz w:val="25"/>
          <w:szCs w:val="25"/>
          <w:highlight w:val="white"/>
          <w:u w:val="none"/>
        </w:rPr>
      </w:pPr>
      <w:r w:rsidDel="00000000" w:rsidR="00000000" w:rsidRPr="00000000">
        <w:rPr>
          <w:color w:val="202124"/>
          <w:sz w:val="25"/>
          <w:szCs w:val="25"/>
          <w:highlight w:val="white"/>
          <w:rtl w:val="0"/>
        </w:rPr>
        <w:t xml:space="preserve">Group</w:t>
      </w:r>
    </w:p>
    <w:p w:rsidR="00000000" w:rsidDel="00000000" w:rsidP="00000000" w:rsidRDefault="00000000" w:rsidRPr="00000000" w14:paraId="0000000A">
      <w:pPr>
        <w:numPr>
          <w:ilvl w:val="0"/>
          <w:numId w:val="3"/>
        </w:numPr>
        <w:ind w:left="720" w:hanging="360"/>
        <w:jc w:val="both"/>
        <w:rPr>
          <w:color w:val="202124"/>
          <w:sz w:val="25"/>
          <w:szCs w:val="25"/>
          <w:highlight w:val="white"/>
          <w:u w:val="none"/>
        </w:rPr>
      </w:pPr>
      <w:r w:rsidDel="00000000" w:rsidR="00000000" w:rsidRPr="00000000">
        <w:rPr>
          <w:color w:val="202124"/>
          <w:sz w:val="25"/>
          <w:szCs w:val="25"/>
          <w:highlight w:val="white"/>
          <w:rtl w:val="0"/>
        </w:rPr>
        <w:t xml:space="preserve">Major</w:t>
      </w:r>
    </w:p>
    <w:p w:rsidR="00000000" w:rsidDel="00000000" w:rsidP="00000000" w:rsidRDefault="00000000" w:rsidRPr="00000000" w14:paraId="0000000B">
      <w:pPr>
        <w:numPr>
          <w:ilvl w:val="0"/>
          <w:numId w:val="3"/>
        </w:numPr>
        <w:ind w:left="720" w:hanging="360"/>
        <w:jc w:val="both"/>
        <w:rPr>
          <w:color w:val="202124"/>
          <w:sz w:val="25"/>
          <w:szCs w:val="25"/>
          <w:highlight w:val="white"/>
          <w:u w:val="none"/>
        </w:rPr>
      </w:pPr>
      <w:r w:rsidDel="00000000" w:rsidR="00000000" w:rsidRPr="00000000">
        <w:rPr>
          <w:color w:val="202124"/>
          <w:sz w:val="25"/>
          <w:szCs w:val="25"/>
          <w:highlight w:val="white"/>
          <w:rtl w:val="0"/>
        </w:rPr>
        <w:t xml:space="preserve">Item</w:t>
      </w:r>
    </w:p>
    <w:p w:rsidR="00000000" w:rsidDel="00000000" w:rsidP="00000000" w:rsidRDefault="00000000" w:rsidRPr="00000000" w14:paraId="0000000C">
      <w:pPr>
        <w:numPr>
          <w:ilvl w:val="0"/>
          <w:numId w:val="3"/>
        </w:numPr>
        <w:ind w:left="720" w:hanging="360"/>
        <w:jc w:val="both"/>
        <w:rPr>
          <w:color w:val="202124"/>
          <w:sz w:val="25"/>
          <w:szCs w:val="25"/>
          <w:highlight w:val="white"/>
          <w:u w:val="none"/>
        </w:rPr>
      </w:pPr>
      <w:r w:rsidDel="00000000" w:rsidR="00000000" w:rsidRPr="00000000">
        <w:rPr>
          <w:color w:val="202124"/>
          <w:sz w:val="25"/>
          <w:szCs w:val="25"/>
          <w:highlight w:val="white"/>
          <w:rtl w:val="0"/>
        </w:rPr>
        <w:t xml:space="preserve">Posts</w:t>
      </w:r>
    </w:p>
    <w:p w:rsidR="00000000" w:rsidDel="00000000" w:rsidP="00000000" w:rsidRDefault="00000000" w:rsidRPr="00000000" w14:paraId="0000000D">
      <w:pPr>
        <w:numPr>
          <w:ilvl w:val="0"/>
          <w:numId w:val="3"/>
        </w:numPr>
        <w:ind w:left="720" w:hanging="360"/>
        <w:jc w:val="both"/>
        <w:rPr>
          <w:color w:val="202124"/>
          <w:sz w:val="25"/>
          <w:szCs w:val="25"/>
          <w:highlight w:val="white"/>
          <w:u w:val="none"/>
        </w:rPr>
      </w:pPr>
      <w:r w:rsidDel="00000000" w:rsidR="00000000" w:rsidRPr="00000000">
        <w:rPr>
          <w:color w:val="202124"/>
          <w:sz w:val="25"/>
          <w:szCs w:val="25"/>
          <w:highlight w:val="white"/>
          <w:rtl w:val="0"/>
        </w:rPr>
        <w:t xml:space="preserve">Comment</w:t>
      </w:r>
    </w:p>
    <w:p w:rsidR="00000000" w:rsidDel="00000000" w:rsidP="00000000" w:rsidRDefault="00000000" w:rsidRPr="00000000" w14:paraId="0000000E">
      <w:pPr>
        <w:numPr>
          <w:ilvl w:val="0"/>
          <w:numId w:val="3"/>
        </w:numPr>
        <w:ind w:left="720" w:hanging="360"/>
        <w:jc w:val="both"/>
        <w:rPr>
          <w:color w:val="202124"/>
          <w:sz w:val="25"/>
          <w:szCs w:val="25"/>
          <w:highlight w:val="white"/>
          <w:u w:val="none"/>
        </w:rPr>
      </w:pPr>
      <w:r w:rsidDel="00000000" w:rsidR="00000000" w:rsidRPr="00000000">
        <w:rPr>
          <w:color w:val="202124"/>
          <w:sz w:val="25"/>
          <w:szCs w:val="25"/>
          <w:highlight w:val="white"/>
          <w:rtl w:val="0"/>
        </w:rPr>
        <w:t xml:space="preserve">PostLike</w:t>
      </w:r>
    </w:p>
    <w:p w:rsidR="00000000" w:rsidDel="00000000" w:rsidP="00000000" w:rsidRDefault="00000000" w:rsidRPr="00000000" w14:paraId="0000000F">
      <w:pPr>
        <w:numPr>
          <w:ilvl w:val="0"/>
          <w:numId w:val="3"/>
        </w:numPr>
        <w:ind w:left="720" w:hanging="360"/>
        <w:jc w:val="both"/>
        <w:rPr>
          <w:color w:val="202124"/>
          <w:sz w:val="25"/>
          <w:szCs w:val="25"/>
          <w:highlight w:val="white"/>
          <w:u w:val="none"/>
        </w:rPr>
      </w:pPr>
      <w:r w:rsidDel="00000000" w:rsidR="00000000" w:rsidRPr="00000000">
        <w:rPr>
          <w:color w:val="202124"/>
          <w:sz w:val="25"/>
          <w:szCs w:val="25"/>
          <w:highlight w:val="white"/>
          <w:rtl w:val="0"/>
        </w:rPr>
        <w:t xml:space="preserve">CommentLike</w:t>
      </w:r>
    </w:p>
    <w:p w:rsidR="00000000" w:rsidDel="00000000" w:rsidP="00000000" w:rsidRDefault="00000000" w:rsidRPr="00000000" w14:paraId="00000010">
      <w:pPr>
        <w:numPr>
          <w:ilvl w:val="0"/>
          <w:numId w:val="3"/>
        </w:numPr>
        <w:ind w:left="720" w:hanging="360"/>
        <w:jc w:val="both"/>
        <w:rPr>
          <w:color w:val="202124"/>
          <w:sz w:val="25"/>
          <w:szCs w:val="25"/>
          <w:highlight w:val="white"/>
        </w:rPr>
      </w:pPr>
      <w:r w:rsidDel="00000000" w:rsidR="00000000" w:rsidRPr="00000000">
        <w:rPr>
          <w:color w:val="202124"/>
          <w:sz w:val="25"/>
          <w:szCs w:val="25"/>
          <w:highlight w:val="white"/>
          <w:rtl w:val="0"/>
        </w:rPr>
        <w:t xml:space="preserve">Photos</w:t>
      </w:r>
    </w:p>
    <w:p w:rsidR="00000000" w:rsidDel="00000000" w:rsidP="00000000" w:rsidRDefault="00000000" w:rsidRPr="00000000" w14:paraId="00000011">
      <w:pPr>
        <w:ind w:left="720" w:firstLine="0"/>
        <w:jc w:val="both"/>
        <w:rPr>
          <w:color w:val="202124"/>
          <w:sz w:val="25"/>
          <w:szCs w:val="25"/>
          <w:highlight w:val="white"/>
        </w:rPr>
      </w:pPr>
      <w:r w:rsidDel="00000000" w:rsidR="00000000" w:rsidRPr="00000000">
        <w:rPr>
          <w:rtl w:val="0"/>
        </w:rPr>
      </w:r>
    </w:p>
    <w:p w:rsidR="00000000" w:rsidDel="00000000" w:rsidP="00000000" w:rsidRDefault="00000000" w:rsidRPr="00000000" w14:paraId="00000012">
      <w:pPr>
        <w:ind w:left="0" w:firstLine="0"/>
        <w:jc w:val="both"/>
        <w:rPr>
          <w:color w:val="202124"/>
          <w:sz w:val="25"/>
          <w:szCs w:val="25"/>
          <w:highlight w:val="white"/>
        </w:rPr>
      </w:pPr>
      <w:r w:rsidDel="00000000" w:rsidR="00000000" w:rsidRPr="00000000">
        <w:rPr>
          <w:b w:val="1"/>
          <w:color w:val="202124"/>
          <w:sz w:val="25"/>
          <w:szCs w:val="25"/>
          <w:highlight w:val="white"/>
          <w:rtl w:val="0"/>
        </w:rPr>
        <w:t xml:space="preserve">Importance of Entities:</w:t>
      </w:r>
      <w:r w:rsidDel="00000000" w:rsidR="00000000" w:rsidRPr="00000000">
        <w:rPr>
          <w:color w:val="202124"/>
          <w:sz w:val="25"/>
          <w:szCs w:val="25"/>
          <w:highlight w:val="white"/>
          <w:rtl w:val="0"/>
        </w:rPr>
        <w:t xml:space="preserve"> </w:t>
      </w:r>
    </w:p>
    <w:p w:rsidR="00000000" w:rsidDel="00000000" w:rsidP="00000000" w:rsidRDefault="00000000" w:rsidRPr="00000000" w14:paraId="00000013">
      <w:pPr>
        <w:numPr>
          <w:ilvl w:val="0"/>
          <w:numId w:val="2"/>
        </w:numPr>
        <w:ind w:left="720" w:hanging="360"/>
        <w:jc w:val="both"/>
        <w:rPr>
          <w:color w:val="202124"/>
          <w:sz w:val="25"/>
          <w:szCs w:val="25"/>
          <w:highlight w:val="white"/>
          <w:u w:val="none"/>
        </w:rPr>
      </w:pPr>
      <w:r w:rsidDel="00000000" w:rsidR="00000000" w:rsidRPr="00000000">
        <w:rPr>
          <w:color w:val="202124"/>
          <w:sz w:val="25"/>
          <w:szCs w:val="25"/>
          <w:highlight w:val="white"/>
          <w:rtl w:val="0"/>
        </w:rPr>
        <w:t xml:space="preserve">Students, Professors, Employers, Groups are different users who can post and collaborate on what others have posted. </w:t>
      </w:r>
    </w:p>
    <w:p w:rsidR="00000000" w:rsidDel="00000000" w:rsidP="00000000" w:rsidRDefault="00000000" w:rsidRPr="00000000" w14:paraId="00000014">
      <w:pPr>
        <w:numPr>
          <w:ilvl w:val="0"/>
          <w:numId w:val="2"/>
        </w:numPr>
        <w:ind w:left="720" w:hanging="360"/>
        <w:jc w:val="both"/>
        <w:rPr>
          <w:color w:val="202124"/>
          <w:sz w:val="25"/>
          <w:szCs w:val="25"/>
          <w:highlight w:val="white"/>
          <w:u w:val="none"/>
        </w:rPr>
      </w:pPr>
      <w:r w:rsidDel="00000000" w:rsidR="00000000" w:rsidRPr="00000000">
        <w:rPr>
          <w:color w:val="202124"/>
          <w:sz w:val="25"/>
          <w:szCs w:val="25"/>
          <w:highlight w:val="white"/>
          <w:rtl w:val="0"/>
        </w:rPr>
        <w:t xml:space="preserve">Users from the same major can discuss their interests.</w:t>
      </w:r>
    </w:p>
    <w:p w:rsidR="00000000" w:rsidDel="00000000" w:rsidP="00000000" w:rsidRDefault="00000000" w:rsidRPr="00000000" w14:paraId="00000015">
      <w:pPr>
        <w:numPr>
          <w:ilvl w:val="0"/>
          <w:numId w:val="2"/>
        </w:numPr>
        <w:ind w:left="720" w:hanging="360"/>
        <w:jc w:val="both"/>
        <w:rPr>
          <w:color w:val="202124"/>
          <w:sz w:val="25"/>
          <w:szCs w:val="25"/>
          <w:highlight w:val="white"/>
          <w:u w:val="none"/>
        </w:rPr>
      </w:pPr>
      <w:r w:rsidDel="00000000" w:rsidR="00000000" w:rsidRPr="00000000">
        <w:rPr>
          <w:color w:val="202124"/>
          <w:sz w:val="25"/>
          <w:szCs w:val="25"/>
          <w:highlight w:val="white"/>
          <w:rtl w:val="0"/>
        </w:rPr>
        <w:t xml:space="preserve">Users can post the item they want to sell or give away.</w:t>
      </w:r>
    </w:p>
    <w:p w:rsidR="00000000" w:rsidDel="00000000" w:rsidP="00000000" w:rsidRDefault="00000000" w:rsidRPr="00000000" w14:paraId="00000016">
      <w:pPr>
        <w:numPr>
          <w:ilvl w:val="0"/>
          <w:numId w:val="2"/>
        </w:numPr>
        <w:ind w:left="720" w:hanging="360"/>
        <w:jc w:val="both"/>
        <w:rPr>
          <w:color w:val="202124"/>
          <w:sz w:val="25"/>
          <w:szCs w:val="25"/>
          <w:highlight w:val="white"/>
          <w:u w:val="none"/>
        </w:rPr>
      </w:pPr>
      <w:r w:rsidDel="00000000" w:rsidR="00000000" w:rsidRPr="00000000">
        <w:rPr>
          <w:color w:val="202124"/>
          <w:sz w:val="25"/>
          <w:szCs w:val="25"/>
          <w:highlight w:val="white"/>
          <w:rtl w:val="0"/>
        </w:rPr>
        <w:t xml:space="preserve">Users can post on the platform and can interact by commenting on the post and liking the post and comment.</w:t>
      </w:r>
    </w:p>
    <w:p w:rsidR="00000000" w:rsidDel="00000000" w:rsidP="00000000" w:rsidRDefault="00000000" w:rsidRPr="00000000" w14:paraId="00000017">
      <w:pPr>
        <w:numPr>
          <w:ilvl w:val="0"/>
          <w:numId w:val="2"/>
        </w:numPr>
        <w:ind w:left="720" w:hanging="360"/>
        <w:jc w:val="both"/>
        <w:rPr>
          <w:color w:val="202124"/>
          <w:sz w:val="25"/>
          <w:szCs w:val="25"/>
          <w:highlight w:val="white"/>
          <w:u w:val="none"/>
        </w:rPr>
      </w:pPr>
      <w:r w:rsidDel="00000000" w:rsidR="00000000" w:rsidRPr="00000000">
        <w:rPr>
          <w:color w:val="202124"/>
          <w:sz w:val="25"/>
          <w:szCs w:val="25"/>
          <w:highlight w:val="white"/>
          <w:rtl w:val="0"/>
        </w:rPr>
        <w:t xml:space="preserve">Users can post something in the picture format. </w:t>
      </w:r>
    </w:p>
    <w:p w:rsidR="00000000" w:rsidDel="00000000" w:rsidP="00000000" w:rsidRDefault="00000000" w:rsidRPr="00000000" w14:paraId="00000018">
      <w:pPr>
        <w:ind w:left="0" w:firstLine="0"/>
        <w:jc w:val="both"/>
        <w:rPr>
          <w:color w:val="202124"/>
          <w:sz w:val="25"/>
          <w:szCs w:val="25"/>
          <w:highlight w:val="white"/>
        </w:rPr>
      </w:pPr>
      <w:r w:rsidDel="00000000" w:rsidR="00000000" w:rsidRPr="00000000">
        <w:rPr>
          <w:rtl w:val="0"/>
        </w:rPr>
      </w:r>
    </w:p>
    <w:p w:rsidR="00000000" w:rsidDel="00000000" w:rsidP="00000000" w:rsidRDefault="00000000" w:rsidRPr="00000000" w14:paraId="00000019">
      <w:pPr>
        <w:ind w:left="0" w:firstLine="0"/>
        <w:jc w:val="both"/>
        <w:rPr>
          <w:b w:val="1"/>
          <w:color w:val="202124"/>
          <w:sz w:val="25"/>
          <w:szCs w:val="25"/>
          <w:highlight w:val="white"/>
        </w:rPr>
      </w:pPr>
      <w:r w:rsidDel="00000000" w:rsidR="00000000" w:rsidRPr="00000000">
        <w:rPr>
          <w:b w:val="1"/>
          <w:color w:val="202124"/>
          <w:sz w:val="25"/>
          <w:szCs w:val="25"/>
          <w:highlight w:val="white"/>
          <w:rtl w:val="0"/>
        </w:rPr>
        <w:t xml:space="preserve">Relations and Key Decisions:</w:t>
      </w:r>
    </w:p>
    <w:p w:rsidR="00000000" w:rsidDel="00000000" w:rsidP="00000000" w:rsidRDefault="00000000" w:rsidRPr="00000000" w14:paraId="0000001A">
      <w:pPr>
        <w:numPr>
          <w:ilvl w:val="0"/>
          <w:numId w:val="1"/>
        </w:numPr>
        <w:ind w:left="720" w:hanging="360"/>
        <w:jc w:val="both"/>
        <w:rPr>
          <w:color w:val="202124"/>
          <w:sz w:val="25"/>
          <w:szCs w:val="25"/>
          <w:highlight w:val="white"/>
          <w:u w:val="none"/>
        </w:rPr>
      </w:pPr>
      <w:r w:rsidDel="00000000" w:rsidR="00000000" w:rsidRPr="00000000">
        <w:rPr>
          <w:color w:val="202124"/>
          <w:sz w:val="25"/>
          <w:szCs w:val="25"/>
          <w:highlight w:val="white"/>
          <w:rtl w:val="0"/>
        </w:rPr>
        <w:t xml:space="preserve">As explained earlier, Students, Professors, Employers, Groups are different users who can post and collaborate on what others have posted. </w:t>
      </w:r>
    </w:p>
    <w:p w:rsidR="00000000" w:rsidDel="00000000" w:rsidP="00000000" w:rsidRDefault="00000000" w:rsidRPr="00000000" w14:paraId="0000001B">
      <w:pPr>
        <w:numPr>
          <w:ilvl w:val="0"/>
          <w:numId w:val="1"/>
        </w:numPr>
        <w:ind w:left="720" w:hanging="360"/>
        <w:jc w:val="both"/>
        <w:rPr>
          <w:color w:val="202124"/>
          <w:sz w:val="25"/>
          <w:szCs w:val="25"/>
          <w:highlight w:val="white"/>
          <w:u w:val="none"/>
        </w:rPr>
      </w:pPr>
      <w:r w:rsidDel="00000000" w:rsidR="00000000" w:rsidRPr="00000000">
        <w:rPr>
          <w:color w:val="202124"/>
          <w:sz w:val="25"/>
          <w:szCs w:val="25"/>
          <w:highlight w:val="white"/>
          <w:rtl w:val="0"/>
        </w:rPr>
        <w:t xml:space="preserve">Users is a generalized entity with subtypes : Group, Student, Professor, Employer -&gt; All these can create/like posts, put comments and reply</w:t>
      </w:r>
    </w:p>
    <w:p w:rsidR="00000000" w:rsidDel="00000000" w:rsidP="00000000" w:rsidRDefault="00000000" w:rsidRPr="00000000" w14:paraId="0000001C">
      <w:pPr>
        <w:numPr>
          <w:ilvl w:val="0"/>
          <w:numId w:val="1"/>
        </w:numPr>
        <w:ind w:left="720" w:hanging="360"/>
        <w:jc w:val="both"/>
        <w:rPr>
          <w:color w:val="202124"/>
          <w:sz w:val="25"/>
          <w:szCs w:val="25"/>
          <w:highlight w:val="white"/>
          <w:u w:val="none"/>
        </w:rPr>
      </w:pPr>
      <w:r w:rsidDel="00000000" w:rsidR="00000000" w:rsidRPr="00000000">
        <w:rPr>
          <w:color w:val="202124"/>
          <w:sz w:val="25"/>
          <w:szCs w:val="25"/>
          <w:highlight w:val="white"/>
          <w:rtl w:val="0"/>
        </w:rPr>
        <w:t xml:space="preserve">A group can have a user account of its own where it can post, comment, like related to a specific topic</w:t>
      </w:r>
    </w:p>
    <w:p w:rsidR="00000000" w:rsidDel="00000000" w:rsidP="00000000" w:rsidRDefault="00000000" w:rsidRPr="00000000" w14:paraId="0000001D">
      <w:pPr>
        <w:numPr>
          <w:ilvl w:val="0"/>
          <w:numId w:val="1"/>
        </w:numPr>
        <w:ind w:left="720" w:hanging="360"/>
        <w:jc w:val="both"/>
        <w:rPr>
          <w:color w:val="202124"/>
          <w:sz w:val="25"/>
          <w:szCs w:val="25"/>
          <w:highlight w:val="white"/>
          <w:u w:val="none"/>
        </w:rPr>
      </w:pPr>
      <w:r w:rsidDel="00000000" w:rsidR="00000000" w:rsidRPr="00000000">
        <w:rPr>
          <w:color w:val="202124"/>
          <w:sz w:val="25"/>
          <w:szCs w:val="25"/>
          <w:highlight w:val="white"/>
          <w:rtl w:val="0"/>
        </w:rPr>
        <w:t xml:space="preserve">Each student and professor will be under a major</w:t>
      </w:r>
    </w:p>
    <w:p w:rsidR="00000000" w:rsidDel="00000000" w:rsidP="00000000" w:rsidRDefault="00000000" w:rsidRPr="00000000" w14:paraId="0000001E">
      <w:pPr>
        <w:ind w:left="720" w:firstLine="0"/>
        <w:jc w:val="both"/>
        <w:rPr>
          <w:color w:val="202124"/>
          <w:sz w:val="25"/>
          <w:szCs w:val="25"/>
          <w:highlight w:val="white"/>
        </w:rPr>
      </w:pPr>
      <w:r w:rsidDel="00000000" w:rsidR="00000000" w:rsidRPr="00000000">
        <w:rPr>
          <w:rtl w:val="0"/>
        </w:rPr>
      </w:r>
    </w:p>
    <w:p w:rsidR="00000000" w:rsidDel="00000000" w:rsidP="00000000" w:rsidRDefault="00000000" w:rsidRPr="00000000" w14:paraId="0000001F">
      <w:pPr>
        <w:numPr>
          <w:ilvl w:val="0"/>
          <w:numId w:val="1"/>
        </w:numPr>
        <w:ind w:left="720" w:hanging="360"/>
        <w:jc w:val="both"/>
        <w:rPr>
          <w:color w:val="202124"/>
          <w:sz w:val="25"/>
          <w:szCs w:val="25"/>
          <w:highlight w:val="white"/>
          <w:u w:val="none"/>
        </w:rPr>
      </w:pPr>
      <w:r w:rsidDel="00000000" w:rsidR="00000000" w:rsidRPr="00000000">
        <w:rPr>
          <w:color w:val="202124"/>
          <w:sz w:val="25"/>
          <w:szCs w:val="25"/>
          <w:highlight w:val="white"/>
          <w:rtl w:val="0"/>
        </w:rPr>
        <w:t xml:space="preserve">Items that users would like to </w:t>
      </w:r>
      <w:ins w:author="Ritika Mangamuru" w:id="0" w:date="2023-02-15T23:00:52Z">
        <w:r w:rsidDel="00000000" w:rsidR="00000000" w:rsidRPr="00000000">
          <w:rPr>
            <w:color w:val="202124"/>
            <w:sz w:val="25"/>
            <w:szCs w:val="25"/>
            <w:highlight w:val="white"/>
            <w:rtl w:val="0"/>
          </w:rPr>
          <w:t xml:space="preserve">sell should</w:t>
        </w:r>
      </w:ins>
      <w:r w:rsidDel="00000000" w:rsidR="00000000" w:rsidRPr="00000000">
        <w:rPr>
          <w:color w:val="202124"/>
          <w:sz w:val="25"/>
          <w:szCs w:val="25"/>
          <w:highlight w:val="white"/>
          <w:rtl w:val="0"/>
        </w:rPr>
        <w:t xml:space="preserve"> be posted as a part </w:t>
      </w:r>
      <w:ins w:author="Ritika Mangamuru" w:id="1" w:date="2023-02-15T23:01:01Z">
        <w:r w:rsidDel="00000000" w:rsidR="00000000" w:rsidRPr="00000000">
          <w:rPr>
            <w:color w:val="202124"/>
            <w:sz w:val="25"/>
            <w:szCs w:val="25"/>
            <w:highlight w:val="white"/>
            <w:rtl w:val="0"/>
          </w:rPr>
          <w:t xml:space="preserve">of the Marketplace Pos</w:t>
        </w:r>
      </w:ins>
      <w:r w:rsidDel="00000000" w:rsidR="00000000" w:rsidRPr="00000000">
        <w:rPr>
          <w:color w:val="202124"/>
          <w:sz w:val="25"/>
          <w:szCs w:val="25"/>
          <w:highlight w:val="white"/>
          <w:rtl w:val="0"/>
          <w:rPrChange w:author="Ritika Mangamuru" w:id="2" w:date="2023-02-15T23:01:01Z">
            <w:rPr>
              <w:color w:val="202124"/>
              <w:sz w:val="25"/>
              <w:szCs w:val="25"/>
              <w:highlight w:val="white"/>
            </w:rPr>
          </w:rPrChange>
        </w:rPr>
        <w:t xml:space="preserve">t</w:t>
      </w:r>
      <w:r w:rsidDel="00000000" w:rsidR="00000000" w:rsidRPr="00000000">
        <w:rPr>
          <w:color w:val="202124"/>
          <w:sz w:val="25"/>
          <w:szCs w:val="25"/>
          <w:highlight w:val="white"/>
          <w:rtl w:val="0"/>
          <w:rPrChange w:author="Ritika Mangamuru" w:id="2" w:date="2023-02-15T23:01:01Z">
            <w:rPr>
              <w:color w:val="202124"/>
              <w:sz w:val="25"/>
              <w:szCs w:val="25"/>
              <w:highlight w:val="white"/>
            </w:rPr>
          </w:rPrChange>
        </w:rPr>
        <w:t xml:space="preserve">.</w:t>
      </w:r>
    </w:p>
    <w:p w:rsidR="00000000" w:rsidDel="00000000" w:rsidP="00000000" w:rsidRDefault="00000000" w:rsidRPr="00000000" w14:paraId="00000020">
      <w:pPr>
        <w:jc w:val="both"/>
        <w:rPr>
          <w:color w:val="202124"/>
          <w:sz w:val="25"/>
          <w:szCs w:val="25"/>
          <w:highlight w:val="white"/>
          <w:rPrChange w:author="Ritika Mangamuru" w:id="2" w:date="2023-02-15T23:01:01Z">
            <w:rPr>
              <w:color w:val="202124"/>
              <w:sz w:val="25"/>
              <w:szCs w:val="25"/>
              <w:highlight w:val="white"/>
            </w:rPr>
          </w:rPrChange>
        </w:rPr>
      </w:pPr>
      <w:r w:rsidDel="00000000" w:rsidR="00000000" w:rsidRPr="00000000">
        <w:rPr>
          <w:rtl w:val="0"/>
        </w:rPr>
      </w:r>
    </w:p>
    <w:p w:rsidR="00000000" w:rsidDel="00000000" w:rsidP="00000000" w:rsidRDefault="00000000" w:rsidRPr="00000000" w14:paraId="00000021">
      <w:pPr>
        <w:ind w:left="0" w:firstLine="0"/>
        <w:jc w:val="center"/>
        <w:rPr>
          <w:b w:val="1"/>
          <w:color w:val="202124"/>
          <w:sz w:val="25"/>
          <w:szCs w:val="25"/>
          <w:highlight w:val="white"/>
        </w:rPr>
      </w:pPr>
      <w:r w:rsidDel="00000000" w:rsidR="00000000" w:rsidRPr="00000000">
        <w:rPr>
          <w:b w:val="1"/>
          <w:color w:val="202124"/>
          <w:sz w:val="25"/>
          <w:szCs w:val="25"/>
          <w:highlight w:val="white"/>
          <w:rtl w:val="0"/>
        </w:rPr>
        <w:t xml:space="preserve">ER Diagram </w:t>
      </w:r>
    </w:p>
    <w:p w:rsidR="00000000" w:rsidDel="00000000" w:rsidP="00000000" w:rsidRDefault="00000000" w:rsidRPr="00000000" w14:paraId="00000022">
      <w:pPr>
        <w:ind w:left="0" w:firstLine="0"/>
        <w:jc w:val="both"/>
        <w:rPr>
          <w:color w:val="202124"/>
          <w:sz w:val="25"/>
          <w:szCs w:val="25"/>
          <w:highlight w:val="white"/>
        </w:rPr>
      </w:pPr>
      <w:r w:rsidDel="00000000" w:rsidR="00000000" w:rsidRPr="00000000">
        <w:rPr>
          <w:color w:val="202124"/>
          <w:sz w:val="25"/>
          <w:szCs w:val="25"/>
          <w:highlight w:val="white"/>
        </w:rPr>
        <w:drawing>
          <wp:inline distB="114300" distT="114300" distL="114300" distR="114300">
            <wp:extent cx="5943600" cy="7264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7264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jc w:val="both"/>
        <w:rPr>
          <w:color w:val="202124"/>
          <w:sz w:val="25"/>
          <w:szCs w:val="25"/>
          <w:highlight w:val="white"/>
        </w:rPr>
      </w:pPr>
      <w:r w:rsidDel="00000000" w:rsidR="00000000" w:rsidRPr="00000000">
        <w:rPr>
          <w:rtl w:val="0"/>
        </w:rPr>
      </w:r>
    </w:p>
    <w:p w:rsidR="00000000" w:rsidDel="00000000" w:rsidP="00000000" w:rsidRDefault="00000000" w:rsidRPr="00000000" w14:paraId="00000024">
      <w:pPr>
        <w:ind w:left="0" w:firstLine="0"/>
        <w:jc w:val="both"/>
        <w:rPr>
          <w:color w:val="202124"/>
          <w:sz w:val="25"/>
          <w:szCs w:val="25"/>
          <w:highlight w:val="white"/>
        </w:rPr>
      </w:pPr>
      <w:r w:rsidDel="00000000" w:rsidR="00000000" w:rsidRPr="00000000">
        <w:rPr>
          <w:rtl w:val="0"/>
        </w:rPr>
      </w:r>
    </w:p>
    <w:p w:rsidR="00000000" w:rsidDel="00000000" w:rsidP="00000000" w:rsidRDefault="00000000" w:rsidRPr="00000000" w14:paraId="00000025">
      <w:pPr>
        <w:ind w:left="0" w:firstLine="0"/>
        <w:jc w:val="both"/>
        <w:rPr>
          <w:color w:val="202124"/>
          <w:sz w:val="25"/>
          <w:szCs w:val="25"/>
          <w:highlight w:val="white"/>
        </w:rPr>
      </w:pPr>
      <w:r w:rsidDel="00000000" w:rsidR="00000000" w:rsidRPr="00000000">
        <w:rPr>
          <w:rtl w:val="0"/>
        </w:rPr>
      </w:r>
    </w:p>
    <w:p w:rsidR="00000000" w:rsidDel="00000000" w:rsidP="00000000" w:rsidRDefault="00000000" w:rsidRPr="00000000" w14:paraId="00000026">
      <w:pPr>
        <w:ind w:left="0" w:firstLine="0"/>
        <w:jc w:val="both"/>
        <w:rPr>
          <w:color w:val="202124"/>
          <w:sz w:val="25"/>
          <w:szCs w:val="25"/>
          <w:highlight w:val="white"/>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